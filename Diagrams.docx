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B703" w14:textId="71B4DAEF" w:rsidR="009B5BDD" w:rsidRDefault="009B5BDD" w:rsidP="009B5BDD">
      <w:pPr>
        <w:jc w:val="center"/>
        <w:rPr>
          <w:ins w:id="0" w:author="יפתח ענבר" w:date="2023-04-05T00:08:00Z"/>
          <w:rtl/>
          <w:lang w:val="en-GB"/>
        </w:rPr>
      </w:pPr>
      <w:r>
        <w:rPr>
          <w:b/>
          <w:bCs/>
          <w:u w:val="single"/>
          <w:lang w:val="en-US"/>
        </w:rPr>
        <w:t xml:space="preserve">Design Patterns Ex 01 -  Facebook </w:t>
      </w:r>
      <w:ins w:id="1" w:author="יפתח ענבר" w:date="2023-04-05T00:08:00Z">
        <w:r>
          <w:rPr>
            <w:rFonts w:hint="cs"/>
            <w:rtl/>
            <w:lang w:val="en-GB"/>
          </w:rPr>
          <w:t>+</w:t>
        </w:r>
      </w:ins>
      <w:del w:id="2" w:author="יפתח ענבר" w:date="2023-04-05T00:08:00Z">
        <w:r w:rsidDel="009B5BDD">
          <w:rPr>
            <w:b/>
            <w:bCs/>
            <w:u w:val="single"/>
            <w:lang w:val="en-US"/>
          </w:rPr>
          <w:delText>+</w:delText>
        </w:r>
        <w:r w:rsidDel="009B5BDD">
          <w:rPr>
            <w:b/>
            <w:bCs/>
            <w:u w:val="single"/>
            <w:lang w:val="en-US"/>
          </w:rPr>
          <w:br/>
        </w:r>
      </w:del>
    </w:p>
    <w:p w14:paraId="423FF610" w14:textId="2AD3D3BC" w:rsidR="009B5BDD" w:rsidRDefault="009B5BDD" w:rsidP="009B5BDD">
      <w:pPr>
        <w:jc w:val="right"/>
        <w:rPr>
          <w:ins w:id="3" w:author="יפתח ענבר" w:date="2023-04-05T00:08:00Z"/>
          <w:rtl/>
          <w:lang w:val="en-GB"/>
        </w:rPr>
      </w:pPr>
      <w:ins w:id="4" w:author="יפתח ענבר" w:date="2023-04-05T00:08:00Z">
        <w:r>
          <w:rPr>
            <w:rFonts w:hint="cs"/>
            <w:rtl/>
            <w:lang w:val="en-GB"/>
          </w:rPr>
          <w:t>שם: שי סולומון. תז:</w:t>
        </w:r>
      </w:ins>
    </w:p>
    <w:p w14:paraId="1B6E9D1B" w14:textId="7D8E8F22" w:rsidR="009B5BDD" w:rsidRDefault="009B5BDD" w:rsidP="009B5BDD">
      <w:pPr>
        <w:jc w:val="right"/>
        <w:rPr>
          <w:ins w:id="5" w:author="יפתח ענבר" w:date="2023-04-05T00:08:00Z"/>
          <w:rtl/>
          <w:lang w:val="en-GB"/>
        </w:rPr>
      </w:pPr>
      <w:ins w:id="6" w:author="יפתח ענבר" w:date="2023-04-05T00:08:00Z">
        <w:r>
          <w:rPr>
            <w:rFonts w:hint="cs"/>
            <w:rtl/>
            <w:lang w:val="en-GB"/>
          </w:rPr>
          <w:t>שם: יפתח ענבר. תז: 206962839</w:t>
        </w:r>
      </w:ins>
    </w:p>
    <w:p w14:paraId="6115F5AC" w14:textId="40C4C3C2" w:rsidR="009B5BDD" w:rsidRDefault="009B5BDD" w:rsidP="009B5BDD">
      <w:pPr>
        <w:jc w:val="right"/>
        <w:rPr>
          <w:ins w:id="7" w:author="יפתח ענבר" w:date="2023-04-05T00:09:00Z"/>
          <w:rtl/>
          <w:lang w:val="en-GB"/>
        </w:rPr>
      </w:pPr>
    </w:p>
    <w:p w14:paraId="5796C88F" w14:textId="021589A2" w:rsidR="009B5BDD" w:rsidRDefault="009B5BDD" w:rsidP="009B5BDD">
      <w:pPr>
        <w:jc w:val="right"/>
        <w:rPr>
          <w:ins w:id="8" w:author="יפתח ענבר" w:date="2023-04-05T00:10:00Z"/>
          <w:rtl/>
          <w:lang w:val="en-GB"/>
        </w:rPr>
      </w:pPr>
      <w:ins w:id="9" w:author="יפתח ענבר" w:date="2023-04-05T00:09:00Z">
        <w:r>
          <w:rPr>
            <w:rFonts w:hint="cs"/>
            <w:rtl/>
            <w:lang w:val="en-GB"/>
          </w:rPr>
          <w:t>האפליקצייה שלנו ממשת חווית פייסבוק בסיסית (צפייה בקבוצות/אלבומים/עמודים אהובים וכן פרטים אישיים על המשתמש) אך מכילה 2 פיצ'רים חדשים שעוסקים באותו נושא: העברת מידע בי</w:t>
        </w:r>
      </w:ins>
      <w:ins w:id="10" w:author="יפתח ענבר" w:date="2023-04-05T00:10:00Z">
        <w:r>
          <w:rPr>
            <w:rFonts w:hint="cs"/>
            <w:rtl/>
            <w:lang w:val="en-GB"/>
          </w:rPr>
          <w:t>ן קבוצות ואלבומים.</w:t>
        </w:r>
      </w:ins>
    </w:p>
    <w:p w14:paraId="76E03C4F" w14:textId="3E0E939C" w:rsidR="00B01BB6" w:rsidRPr="00B01BB6" w:rsidRDefault="009B5BDD" w:rsidP="00B01BB6">
      <w:pPr>
        <w:jc w:val="right"/>
        <w:rPr>
          <w:ins w:id="11" w:author="יפתח ענבר" w:date="2023-04-05T00:10:00Z"/>
          <w:rtl/>
          <w:lang w:val="en-US"/>
          <w:rPrChange w:id="12" w:author="יפתח ענבר" w:date="2023-04-05T13:21:00Z">
            <w:rPr>
              <w:ins w:id="13" w:author="יפתח ענבר" w:date="2023-04-05T00:10:00Z"/>
              <w:rtl/>
              <w:lang w:val="en-GB"/>
            </w:rPr>
          </w:rPrChange>
        </w:rPr>
      </w:pPr>
      <w:ins w:id="14" w:author="יפתח ענבר" w:date="2023-04-05T00:10:00Z">
        <w:r>
          <w:rPr>
            <w:rFonts w:hint="cs"/>
            <w:rtl/>
            <w:lang w:val="en-GB"/>
          </w:rPr>
          <w:t xml:space="preserve">הפיצ'ר הראשון הוא פרסום בין קבוצות. הפיצ'ר מאפשר למשתמש לקחת פוסט שפרסם בקבוצה אחת ולפרסם עותק שלו בקבוצה אחרת. </w:t>
        </w:r>
      </w:ins>
      <w:ins w:id="15" w:author="יפתח ענבר" w:date="2023-04-05T13:21:00Z">
        <w:r w:rsidR="00B01BB6">
          <w:rPr>
            <w:rFonts w:hint="cs"/>
            <w:rtl/>
            <w:lang w:val="en-GB"/>
          </w:rPr>
          <w:t>פיצ'ר זה ממוקם ב:</w:t>
        </w:r>
        <w:r w:rsidR="00B01BB6">
          <w:rPr>
            <w:rtl/>
            <w:lang w:val="en-GB"/>
          </w:rPr>
          <w:br/>
        </w:r>
        <w:r w:rsidR="00B01BB6">
          <w:rPr>
            <w:lang w:val="en-US"/>
          </w:rPr>
          <w:t>FormCrossPost</w:t>
        </w:r>
      </w:ins>
    </w:p>
    <w:p w14:paraId="5EA2319C" w14:textId="012BD900" w:rsidR="009B5BDD" w:rsidRDefault="009B5BDD" w:rsidP="009B5BDD">
      <w:pPr>
        <w:jc w:val="right"/>
        <w:rPr>
          <w:ins w:id="16" w:author="יפתח ענבר" w:date="2023-04-05T13:21:00Z"/>
          <w:rtl/>
          <w:lang w:val="en-GB"/>
        </w:rPr>
      </w:pPr>
      <w:ins w:id="17" w:author="יפתח ענבר" w:date="2023-04-05T00:10:00Z">
        <w:r>
          <w:rPr>
            <w:rFonts w:hint="cs"/>
            <w:rtl/>
            <w:lang w:val="en-GB"/>
          </w:rPr>
          <w:t>הפיצ'ר השני בדומה לכך מאפשר למשתמש לקחת תמונה מאלבום שלו ולפרסם אותה לאלבום אחר שלו. חשוב לציין שפיצ'ר זה לא ניתן יותר למימוש בפוע</w:t>
        </w:r>
      </w:ins>
      <w:ins w:id="18" w:author="יפתח ענבר" w:date="2023-04-05T00:11:00Z">
        <w:r>
          <w:rPr>
            <w:rFonts w:hint="cs"/>
            <w:rtl/>
            <w:lang w:val="en-GB"/>
          </w:rPr>
          <w:t>ל מפני שפייסבוק הסירו את ההרשאה המאפשרת לפרסם בשמם של משתמשים אלא אם כן הם אדמינים של עמוד שאליו מפרסמים.</w:t>
        </w:r>
      </w:ins>
      <w:ins w:id="19" w:author="יפתח ענבר" w:date="2023-04-05T13:21:00Z">
        <w:r w:rsidR="00B01BB6">
          <w:rPr>
            <w:rFonts w:hint="cs"/>
            <w:rtl/>
            <w:lang w:val="en-GB"/>
          </w:rPr>
          <w:t xml:space="preserve"> פיצ'ר זה ממוקם ב:</w:t>
        </w:r>
      </w:ins>
    </w:p>
    <w:p w14:paraId="0A308FAC" w14:textId="2C1D11BA" w:rsidR="00B01BB6" w:rsidRPr="00B01BB6" w:rsidRDefault="00B01BB6" w:rsidP="009B5BDD">
      <w:pPr>
        <w:jc w:val="right"/>
        <w:rPr>
          <w:ins w:id="20" w:author="יפתח ענבר" w:date="2023-04-05T00:11:00Z"/>
          <w:rtl/>
          <w:lang w:val="en-GB"/>
        </w:rPr>
      </w:pPr>
      <w:ins w:id="21" w:author="יפתח ענבר" w:date="2023-04-05T13:21:00Z">
        <w:r>
          <w:rPr>
            <w:lang w:val="en-US"/>
          </w:rPr>
          <w:t>FormAddPicture</w:t>
        </w:r>
      </w:ins>
    </w:p>
    <w:p w14:paraId="570A9DCF" w14:textId="4D5502CA" w:rsidR="009B5BDD" w:rsidRDefault="009B5BDD" w:rsidP="009B5BDD">
      <w:pPr>
        <w:jc w:val="right"/>
        <w:rPr>
          <w:ins w:id="22" w:author="יפתח ענבר" w:date="2023-04-05T00:11:00Z"/>
          <w:rtl/>
          <w:lang w:val="en-GB"/>
        </w:rPr>
      </w:pPr>
    </w:p>
    <w:p w14:paraId="5158CB22" w14:textId="4B6CFE06" w:rsidR="009B5BDD" w:rsidRDefault="009B5BDD" w:rsidP="009B5BDD">
      <w:pPr>
        <w:rPr>
          <w:ins w:id="23" w:author="יפתח ענבר" w:date="2023-04-05T00:11:00Z"/>
          <w:b/>
          <w:bCs/>
          <w:u w:val="single"/>
          <w:lang w:val="en-US"/>
        </w:rPr>
      </w:pPr>
    </w:p>
    <w:p w14:paraId="6D360FB3" w14:textId="77777777" w:rsidR="009B5BDD" w:rsidRDefault="009B5BDD" w:rsidP="009B5BDD">
      <w:pPr>
        <w:rPr>
          <w:ins w:id="24" w:author="יפתח ענבר" w:date="2023-04-05T00:13:00Z"/>
          <w:b/>
          <w:bCs/>
          <w:noProof/>
          <w:u w:val="single"/>
          <w:lang w:val="en-US"/>
        </w:rPr>
      </w:pPr>
      <w:ins w:id="25" w:author="יפתח ענבר" w:date="2023-04-05T00:11:00Z">
        <w:r>
          <w:rPr>
            <w:b/>
            <w:bCs/>
            <w:u w:val="single"/>
            <w:lang w:val="en-US"/>
          </w:rPr>
          <w:t>Use Case Diagram:</w:t>
        </w:r>
        <w:r w:rsidRPr="009B5BDD">
          <w:rPr>
            <w:rFonts w:hint="cs"/>
            <w:b/>
            <w:bCs/>
            <w:u w:val="single"/>
            <w:lang w:val="en-US"/>
          </w:rPr>
          <w:t xml:space="preserve"> </w:t>
        </w:r>
      </w:ins>
    </w:p>
    <w:p w14:paraId="2F5A1B73" w14:textId="52B1AD5C" w:rsidR="009B5BDD" w:rsidRDefault="009B5BDD" w:rsidP="009B5BDD">
      <w:pPr>
        <w:rPr>
          <w:ins w:id="26" w:author="יפתח ענבר" w:date="2023-04-05T00:13:00Z"/>
          <w:b/>
          <w:bCs/>
          <w:u w:val="single"/>
          <w:lang w:val="en-US"/>
        </w:rPr>
      </w:pPr>
      <w:ins w:id="27" w:author="יפתח ענבר" w:date="2023-04-05T00:12:00Z">
        <w:r>
          <w:rPr>
            <w:rFonts w:hint="cs"/>
            <w:b/>
            <w:bCs/>
            <w:noProof/>
            <w:u w:val="single"/>
            <w:lang w:val="en-US"/>
          </w:rPr>
          <w:drawing>
            <wp:inline distT="0" distB="0" distL="0" distR="0" wp14:anchorId="5CE44790" wp14:editId="3FC5788E">
              <wp:extent cx="5296747" cy="3600846"/>
              <wp:effectExtent l="0" t="0" r="0" b="0"/>
              <wp:docPr id="10470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2960" t="8290" r="17160" b="-268"/>
                      <a:stretch/>
                    </pic:blipFill>
                    <pic:spPr bwMode="auto">
                      <a:xfrm>
                        <a:off x="0" y="0"/>
                        <a:ext cx="5305774" cy="36069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05549631" w14:textId="19127B45" w:rsidR="009B5BDD" w:rsidRDefault="009B5BDD" w:rsidP="009B5BDD">
      <w:pPr>
        <w:rPr>
          <w:ins w:id="28" w:author="יפתח ענבר" w:date="2023-04-05T00:13:00Z"/>
          <w:b/>
          <w:bCs/>
          <w:u w:val="single"/>
          <w:lang w:val="en-US"/>
        </w:rPr>
      </w:pPr>
    </w:p>
    <w:p w14:paraId="750FB2A5" w14:textId="76456710" w:rsidR="009B5BDD" w:rsidRDefault="009B5BDD" w:rsidP="009B5BDD">
      <w:pPr>
        <w:rPr>
          <w:ins w:id="29" w:author="יפתח ענבר" w:date="2023-04-05T00:13:00Z"/>
          <w:b/>
          <w:bCs/>
          <w:u w:val="single"/>
          <w:lang w:val="en-US"/>
        </w:rPr>
      </w:pPr>
    </w:p>
    <w:p w14:paraId="5F8FCC38" w14:textId="2A9A607A" w:rsidR="009B5BDD" w:rsidRDefault="009B5BDD" w:rsidP="009B5BDD">
      <w:pPr>
        <w:rPr>
          <w:ins w:id="30" w:author="יפתח ענבר" w:date="2023-04-05T00:13:00Z"/>
          <w:b/>
          <w:bCs/>
          <w:u w:val="single"/>
          <w:lang w:val="en-US"/>
        </w:rPr>
      </w:pPr>
    </w:p>
    <w:p w14:paraId="7F7403E1" w14:textId="20C5CD98" w:rsidR="009B5BDD" w:rsidRDefault="009B5BDD" w:rsidP="009B5BDD">
      <w:pPr>
        <w:rPr>
          <w:ins w:id="31" w:author="יפתח ענבר" w:date="2023-04-05T00:13:00Z"/>
          <w:b/>
          <w:bCs/>
          <w:u w:val="single"/>
          <w:lang w:val="en-US"/>
        </w:rPr>
      </w:pPr>
    </w:p>
    <w:p w14:paraId="5F6D07A0" w14:textId="0CA8BB1E" w:rsidR="009B5BDD" w:rsidRDefault="009B5BDD" w:rsidP="009B5BDD">
      <w:pPr>
        <w:rPr>
          <w:ins w:id="32" w:author="יפתח ענבר" w:date="2023-04-05T00:13:00Z"/>
          <w:b/>
          <w:bCs/>
          <w:u w:val="single"/>
          <w:lang w:val="en-US"/>
        </w:rPr>
      </w:pPr>
    </w:p>
    <w:p w14:paraId="401F38AD" w14:textId="2FC3E513" w:rsidR="009B5BDD" w:rsidRDefault="009B5BDD" w:rsidP="009B5BDD">
      <w:pPr>
        <w:rPr>
          <w:ins w:id="33" w:author="יפתח ענבר" w:date="2023-04-05T00:13:00Z"/>
          <w:b/>
          <w:bCs/>
          <w:u w:val="single"/>
          <w:lang w:val="en-US"/>
        </w:rPr>
      </w:pPr>
    </w:p>
    <w:p w14:paraId="0937CB2B" w14:textId="1C22E185" w:rsidR="009B5BDD" w:rsidRDefault="009B5BDD" w:rsidP="009B5BDD">
      <w:pPr>
        <w:rPr>
          <w:ins w:id="34" w:author="יפתח ענבר" w:date="2023-04-05T00:13:00Z"/>
          <w:b/>
          <w:bCs/>
          <w:u w:val="single"/>
          <w:lang w:val="en-US"/>
        </w:rPr>
      </w:pPr>
      <w:ins w:id="35" w:author="יפתח ענבר" w:date="2023-04-05T00:13:00Z">
        <w:r>
          <w:rPr>
            <w:b/>
            <w:bCs/>
            <w:u w:val="single"/>
            <w:lang w:val="en-US"/>
          </w:rPr>
          <w:t>Sequence Diagram 1: Crosspost between groups</w:t>
        </w:r>
      </w:ins>
    </w:p>
    <w:p w14:paraId="01327786" w14:textId="63B970F2" w:rsidR="009B5BDD" w:rsidRDefault="009B5BDD" w:rsidP="009B5BDD">
      <w:pPr>
        <w:rPr>
          <w:ins w:id="36" w:author="יפתח ענבר" w:date="2023-04-05T00:14:00Z"/>
        </w:rPr>
      </w:pPr>
      <w:ins w:id="37" w:author="יפתח ענבר" w:date="2023-04-05T00:13:00Z">
        <w:r>
          <w:rPr>
            <w:rFonts w:hint="cs"/>
            <w:noProof/>
          </w:rPr>
          <w:drawing>
            <wp:inline distT="0" distB="0" distL="0" distR="0" wp14:anchorId="5978B616" wp14:editId="1A84974B">
              <wp:extent cx="4822190" cy="7835764"/>
              <wp:effectExtent l="0" t="0" r="0" b="0"/>
              <wp:docPr id="649699249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39123" cy="7863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C2EEA00" w14:textId="0ED3E608" w:rsidR="009B5BDD" w:rsidRDefault="009B5BDD" w:rsidP="009B5BDD">
      <w:pPr>
        <w:rPr>
          <w:ins w:id="38" w:author="יפתח ענבר" w:date="2023-04-05T00:14:00Z"/>
        </w:rPr>
      </w:pPr>
    </w:p>
    <w:p w14:paraId="722C8730" w14:textId="65C99036" w:rsidR="009B5BDD" w:rsidRDefault="009B5BDD" w:rsidP="009B5BDD">
      <w:pPr>
        <w:rPr>
          <w:ins w:id="39" w:author="יפתח ענבר" w:date="2023-04-05T00:14:00Z"/>
        </w:rPr>
      </w:pPr>
    </w:p>
    <w:p w14:paraId="00AE5EFB" w14:textId="6D7F0BA6" w:rsidR="009B5BDD" w:rsidRDefault="009B5BDD" w:rsidP="009B5BDD">
      <w:pPr>
        <w:rPr>
          <w:ins w:id="40" w:author="יפתח ענבר" w:date="2023-04-05T00:14:00Z"/>
          <w:b/>
          <w:bCs/>
          <w:u w:val="single"/>
          <w:lang w:val="en-US"/>
        </w:rPr>
      </w:pPr>
      <w:ins w:id="41" w:author="יפתח ענבר" w:date="2023-04-05T00:14:00Z">
        <w:r>
          <w:rPr>
            <w:b/>
            <w:bCs/>
            <w:u w:val="single"/>
            <w:lang w:val="en-US"/>
          </w:rPr>
          <w:t>Sequence Diagram 2: Post Pictures between Albums</w:t>
        </w:r>
        <w:r>
          <w:rPr>
            <w:rFonts w:hint="cs"/>
            <w:noProof/>
          </w:rPr>
          <w:drawing>
            <wp:inline distT="0" distB="0" distL="0" distR="0" wp14:anchorId="41A86DB2" wp14:editId="3E2D897F">
              <wp:extent cx="4839123" cy="7692306"/>
              <wp:effectExtent l="0" t="0" r="0" b="4445"/>
              <wp:docPr id="1198209579" name="Picture 119820957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98209579" name="Picture 1198209579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39123" cy="76923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DEEDC83" w14:textId="27B0BF46" w:rsidR="009B5BDD" w:rsidRDefault="009B5BDD" w:rsidP="009B5BDD">
      <w:pPr>
        <w:rPr>
          <w:ins w:id="42" w:author="יפתח ענבר" w:date="2023-04-05T00:14:00Z"/>
          <w:b/>
          <w:bCs/>
          <w:u w:val="single"/>
          <w:lang w:val="en-US"/>
        </w:rPr>
      </w:pPr>
    </w:p>
    <w:p w14:paraId="42A6BB78" w14:textId="1172B8AC" w:rsidR="009B5BDD" w:rsidRDefault="009B5BDD" w:rsidP="009B5BDD">
      <w:pPr>
        <w:rPr>
          <w:ins w:id="43" w:author="יפתח ענבר" w:date="2023-04-05T00:14:00Z"/>
          <w:b/>
          <w:bCs/>
          <w:u w:val="single"/>
          <w:lang w:val="en-US"/>
        </w:rPr>
      </w:pPr>
    </w:p>
    <w:p w14:paraId="79235C4C" w14:textId="2CA483B4" w:rsidR="009B5BDD" w:rsidRDefault="009B5BDD" w:rsidP="009B5BDD">
      <w:pPr>
        <w:rPr>
          <w:ins w:id="44" w:author="יפתח ענבר" w:date="2023-04-05T00:14:00Z"/>
          <w:b/>
          <w:bCs/>
          <w:u w:val="single"/>
          <w:lang w:val="en-US"/>
        </w:rPr>
      </w:pPr>
    </w:p>
    <w:p w14:paraId="039FC677" w14:textId="77777777" w:rsidR="009B5BDD" w:rsidRDefault="009B5BDD" w:rsidP="009B5BDD">
      <w:pPr>
        <w:jc w:val="right"/>
        <w:rPr>
          <w:ins w:id="45" w:author="יפתח ענבר" w:date="2023-04-05T00:16:00Z"/>
          <w:rtl/>
          <w:lang w:val="en-GB"/>
        </w:rPr>
      </w:pPr>
      <w:ins w:id="46" w:author="יפתח ענבר" w:date="2023-04-05T00:15:00Z">
        <w:r>
          <w:rPr>
            <w:rFonts w:hint="cs"/>
            <w:rtl/>
            <w:lang w:val="en-GB"/>
          </w:rPr>
          <w:t xml:space="preserve">חילקנו את דיאגרמת המחלקות ל2 כדי למנוע עומס וויזואלי, אז דיאגרמה 1 מתמקדת על איך מחלקת הסשן שיצרנו </w:t>
        </w:r>
      </w:ins>
      <w:ins w:id="47" w:author="יפתח ענבר" w:date="2023-04-05T00:16:00Z">
        <w:r>
          <w:rPr>
            <w:rFonts w:hint="cs"/>
            <w:rtl/>
            <w:lang w:val="en-GB"/>
          </w:rPr>
          <w:t>מתתממשקת עם פייסבוק ודיאגרמה 2 מתמקדת על הטפסים עצמם.</w:t>
        </w:r>
      </w:ins>
    </w:p>
    <w:p w14:paraId="515E38BA" w14:textId="64B8424C" w:rsidR="009B5BDD" w:rsidRDefault="009B5BDD" w:rsidP="009B5BDD">
      <w:pPr>
        <w:jc w:val="right"/>
        <w:rPr>
          <w:ins w:id="48" w:author="יפתח ענבר" w:date="2023-04-05T00:16:00Z"/>
          <w:rtl/>
          <w:lang w:val="en-GB"/>
        </w:rPr>
      </w:pPr>
    </w:p>
    <w:p w14:paraId="3E5D6DC0" w14:textId="6EADD725" w:rsidR="009B5BDD" w:rsidRDefault="00091C2F" w:rsidP="009B5BDD">
      <w:pPr>
        <w:rPr>
          <w:ins w:id="49" w:author="יפתח ענבר" w:date="2023-04-05T00:16:00Z"/>
          <w:b/>
          <w:bCs/>
          <w:u w:val="single"/>
          <w:lang w:val="en-GB"/>
        </w:rPr>
      </w:pPr>
      <w:ins w:id="50" w:author="יפתח ענבר" w:date="2023-04-05T00:16:00Z">
        <w:r>
          <w:rPr>
            <w:noProof/>
            <w:lang w:val="en-GB"/>
          </w:rPr>
          <w:drawing>
            <wp:anchor distT="0" distB="0" distL="114300" distR="114300" simplePos="0" relativeHeight="251659264" behindDoc="1" locked="0" layoutInCell="1" allowOverlap="1" wp14:anchorId="13BC817B" wp14:editId="2D67FC5D">
              <wp:simplePos x="0" y="0"/>
              <wp:positionH relativeFrom="column">
                <wp:posOffset>-577049</wp:posOffset>
              </wp:positionH>
              <wp:positionV relativeFrom="paragraph">
                <wp:posOffset>320490</wp:posOffset>
              </wp:positionV>
              <wp:extent cx="6410960" cy="5974080"/>
              <wp:effectExtent l="0" t="0" r="8890" b="7620"/>
              <wp:wrapTight wrapText="bothSides">
                <wp:wrapPolygon edited="0">
                  <wp:start x="0" y="0"/>
                  <wp:lineTo x="0" y="21559"/>
                  <wp:lineTo x="21566" y="21559"/>
                  <wp:lineTo x="21566" y="0"/>
                  <wp:lineTo x="0" y="0"/>
                </wp:wrapPolygon>
              </wp:wrapTight>
              <wp:docPr id="217155663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7155663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10960" cy="5974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="009B5BDD">
          <w:rPr>
            <w:b/>
            <w:bCs/>
            <w:u w:val="single"/>
            <w:lang w:val="en-GB"/>
          </w:rPr>
          <w:t>Diagram 1:</w:t>
        </w:r>
      </w:ins>
    </w:p>
    <w:p w14:paraId="6F873634" w14:textId="31374E1F" w:rsidR="009B5BDD" w:rsidRDefault="009B5BDD" w:rsidP="009B5BDD">
      <w:pPr>
        <w:rPr>
          <w:ins w:id="51" w:author="יפתח ענבר" w:date="2023-04-05T00:16:00Z"/>
          <w:b/>
          <w:bCs/>
          <w:u w:val="single"/>
          <w:lang w:val="en-GB"/>
        </w:rPr>
      </w:pPr>
    </w:p>
    <w:p w14:paraId="5BF8A146" w14:textId="165EA70A" w:rsidR="009B5BDD" w:rsidRPr="009B5BDD" w:rsidRDefault="00091C2F" w:rsidP="009B5BDD">
      <w:pPr>
        <w:rPr>
          <w:lang w:val="en-GB"/>
          <w:rPrChange w:id="52" w:author="יפתח ענבר" w:date="2023-04-05T00:15:00Z">
            <w:rPr>
              <w:lang w:val="en-US"/>
            </w:rPr>
          </w:rPrChange>
        </w:rPr>
      </w:pPr>
      <w:ins w:id="53" w:author="יפתח ענבר" w:date="2023-04-05T00:16:00Z">
        <w:r>
          <w:rPr>
            <w:b/>
            <w:bCs/>
            <w:noProof/>
            <w:u w:val="single"/>
            <w:lang w:val="en-GB"/>
          </w:rPr>
          <w:lastRenderedPageBreak/>
          <w:drawing>
            <wp:anchor distT="0" distB="0" distL="114300" distR="114300" simplePos="0" relativeHeight="251658240" behindDoc="0" locked="0" layoutInCell="1" allowOverlap="1" wp14:anchorId="758F5895" wp14:editId="6559E624">
              <wp:simplePos x="0" y="0"/>
              <wp:positionH relativeFrom="column">
                <wp:posOffset>-692150</wp:posOffset>
              </wp:positionH>
              <wp:positionV relativeFrom="paragraph">
                <wp:posOffset>671195</wp:posOffset>
              </wp:positionV>
              <wp:extent cx="7000240" cy="3173095"/>
              <wp:effectExtent l="0" t="0" r="0" b="8255"/>
              <wp:wrapSquare wrapText="bothSides"/>
              <wp:docPr id="58467489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4674899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000240" cy="3173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V relativeFrom="margin">
                <wp14:pctHeight>0</wp14:pctHeight>
              </wp14:sizeRelV>
            </wp:anchor>
          </w:drawing>
        </w:r>
        <w:r w:rsidR="009B5BDD">
          <w:rPr>
            <w:b/>
            <w:bCs/>
            <w:u w:val="single"/>
            <w:lang w:val="en-GB"/>
          </w:rPr>
          <w:t>Diagram 2:</w:t>
        </w:r>
      </w:ins>
    </w:p>
    <w:sectPr w:rsidR="009B5BDD" w:rsidRPr="009B5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יפתח ענבר">
    <w15:presenceInfo w15:providerId="Windows Live" w15:userId="ede9520a82779e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DD"/>
    <w:rsid w:val="00091C2F"/>
    <w:rsid w:val="001B1DCE"/>
    <w:rsid w:val="00415579"/>
    <w:rsid w:val="009B5BDD"/>
    <w:rsid w:val="009E1F3A"/>
    <w:rsid w:val="00B0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9987"/>
  <w15:chartTrackingRefBased/>
  <w15:docId w15:val="{2F113E1D-3EC7-4D94-8BD2-B02ACA01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B5B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יפתח ענבר</dc:creator>
  <cp:keywords/>
  <dc:description/>
  <cp:lastModifiedBy>יפתח ענבר</cp:lastModifiedBy>
  <cp:revision>3</cp:revision>
  <dcterms:created xsi:type="dcterms:W3CDTF">2023-04-05T12:34:00Z</dcterms:created>
  <dcterms:modified xsi:type="dcterms:W3CDTF">2023-04-05T18:12:00Z</dcterms:modified>
</cp:coreProperties>
</file>